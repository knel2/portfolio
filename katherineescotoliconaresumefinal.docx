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64E77" w14:textId="1390C035" w:rsidR="006D6D0D" w:rsidRPr="006D6D0D" w:rsidRDefault="006D6D0D" w:rsidP="006D6D0D">
      <w:pPr>
        <w:tabs>
          <w:tab w:val="left" w:pos="945"/>
        </w:tabs>
        <w:rPr>
          <w:rFonts w:ascii="Times New Roman" w:hAnsi="Times New Roman" w:cs="Times New Roman"/>
          <w:sz w:val="56"/>
          <w:szCs w:val="56"/>
        </w:rPr>
      </w:pPr>
      <w:r w:rsidRPr="006D6D0D">
        <w:rPr>
          <w:rFonts w:ascii="Times New Roman" w:hAnsi="Times New Roman" w:cs="Times New Roman"/>
          <w:sz w:val="56"/>
          <w:szCs w:val="56"/>
        </w:rPr>
        <w:t>Katherine Escoto Licona</w:t>
      </w:r>
    </w:p>
    <w:p w14:paraId="05FA03E1" w14:textId="1964E638" w:rsidR="006D6D0D" w:rsidRPr="00DE499C" w:rsidRDefault="00000000" w:rsidP="006D6D0D">
      <w:pPr>
        <w:tabs>
          <w:tab w:val="left" w:pos="945"/>
        </w:tabs>
        <w:rPr>
          <w:rFonts w:ascii="Times New Roman" w:hAnsi="Times New Roman" w:cs="Times New Roman"/>
          <w:color w:val="002060"/>
        </w:rPr>
      </w:pPr>
      <w:hyperlink r:id="rId7" w:history="1">
        <w:r w:rsidR="006D6D0D" w:rsidRPr="0045593D">
          <w:rPr>
            <w:rStyle w:val="Hyperlink"/>
            <w:rFonts w:ascii="Times New Roman" w:hAnsi="Times New Roman" w:cs="Times New Roman"/>
          </w:rPr>
          <w:t>kescotolicona@gmail.com</w:t>
        </w:r>
      </w:hyperlink>
      <w:r w:rsidR="006D6D0D" w:rsidRPr="00DE499C">
        <w:rPr>
          <w:rFonts w:ascii="Times New Roman" w:hAnsi="Times New Roman" w:cs="Times New Roman"/>
          <w:color w:val="002060"/>
        </w:rPr>
        <w:t xml:space="preserve">                                                          206-474-0184</w:t>
      </w:r>
    </w:p>
    <w:p w14:paraId="6373728D" w14:textId="035699A5" w:rsidR="006D6D0D" w:rsidRPr="00DE499C" w:rsidRDefault="006D6D0D" w:rsidP="006D6D0D">
      <w:pPr>
        <w:tabs>
          <w:tab w:val="left" w:pos="945"/>
        </w:tabs>
        <w:rPr>
          <w:rFonts w:ascii="Times New Roman" w:hAnsi="Times New Roman" w:cs="Times New Roman"/>
          <w:color w:val="002060"/>
        </w:rPr>
      </w:pPr>
      <w:r w:rsidRPr="00DE499C">
        <w:rPr>
          <w:rFonts w:ascii="Times New Roman" w:hAnsi="Times New Roman" w:cs="Times New Roman"/>
          <w:color w:val="002060"/>
        </w:rPr>
        <w:t xml:space="preserve">Seattle, WA   </w:t>
      </w:r>
    </w:p>
    <w:p w14:paraId="5EFE84AE" w14:textId="77777777" w:rsidR="006D6D0D" w:rsidRDefault="006D6D0D" w:rsidP="006D6D0D">
      <w:pPr>
        <w:tabs>
          <w:tab w:val="left" w:pos="945"/>
        </w:tabs>
        <w:rPr>
          <w:color w:val="002060"/>
          <w:sz w:val="18"/>
          <w:szCs w:val="18"/>
        </w:rPr>
      </w:pPr>
    </w:p>
    <w:p w14:paraId="6534F1E8" w14:textId="77777777" w:rsidR="006D6D0D" w:rsidRDefault="00000000" w:rsidP="006D6D0D">
      <w:pPr>
        <w:tabs>
          <w:tab w:val="left" w:pos="945"/>
        </w:tabs>
        <w:rPr>
          <w:color w:val="002060"/>
          <w:sz w:val="18"/>
          <w:szCs w:val="18"/>
        </w:rPr>
      </w:pPr>
      <w:r>
        <w:rPr>
          <w:noProof/>
        </w:rPr>
        <w:pict w14:anchorId="3C69680F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3B31444C" w14:textId="77777777" w:rsidR="006D6D0D" w:rsidRPr="008B005B" w:rsidRDefault="006D6D0D" w:rsidP="006D6D0D">
      <w:pPr>
        <w:tabs>
          <w:tab w:val="left" w:pos="945"/>
        </w:tabs>
        <w:jc w:val="center"/>
        <w:rPr>
          <w:rFonts w:ascii="Times New Roman" w:hAnsi="Times New Roman" w:cs="Times New Roman"/>
          <w:color w:val="002060"/>
          <w:u w:val="single"/>
        </w:rPr>
      </w:pPr>
      <w:r w:rsidRPr="00E8453D">
        <w:rPr>
          <w:rFonts w:ascii="Times New Roman" w:hAnsi="Times New Roman" w:cs="Times New Roman"/>
          <w:color w:val="002060"/>
          <w:u w:val="single"/>
        </w:rPr>
        <w:t>PROFILE</w:t>
      </w:r>
    </w:p>
    <w:p w14:paraId="6C15EA7A" w14:textId="64ABBE56" w:rsidR="006D6D0D" w:rsidRPr="00E8453D" w:rsidRDefault="006D6D0D" w:rsidP="006D6D0D">
      <w:pPr>
        <w:tabs>
          <w:tab w:val="left" w:pos="6750"/>
          <w:tab w:val="left" w:pos="945"/>
        </w:tabs>
        <w:ind w:right="-234"/>
        <w:rPr>
          <w:rFonts w:ascii="Times New Roman" w:hAnsi="Times New Roman" w:cs="Times New Roman"/>
          <w:color w:val="1F3864"/>
        </w:rPr>
      </w:pPr>
      <w:r>
        <w:rPr>
          <w:rFonts w:ascii="Times New Roman" w:hAnsi="Times New Roman" w:cs="Times New Roman"/>
          <w:color w:val="1F3864"/>
        </w:rPr>
        <w:t xml:space="preserve">First-generation college student at the University of Washington </w:t>
      </w:r>
      <w:r w:rsidR="00C63FCF">
        <w:rPr>
          <w:rFonts w:ascii="Times New Roman" w:hAnsi="Times New Roman" w:cs="Times New Roman"/>
          <w:color w:val="1F3864"/>
        </w:rPr>
        <w:t>intending to pursue an</w:t>
      </w:r>
      <w:r>
        <w:rPr>
          <w:rFonts w:ascii="Times New Roman" w:hAnsi="Times New Roman" w:cs="Times New Roman"/>
          <w:color w:val="1F3864"/>
        </w:rPr>
        <w:t xml:space="preserve"> Informatics degree. Interested in the intersection </w:t>
      </w:r>
      <w:r w:rsidR="002F113F">
        <w:rPr>
          <w:rFonts w:ascii="Times New Roman" w:hAnsi="Times New Roman" w:cs="Times New Roman"/>
          <w:color w:val="1F3864"/>
        </w:rPr>
        <w:t xml:space="preserve">of people and technology </w:t>
      </w:r>
      <w:r w:rsidR="004D4965">
        <w:rPr>
          <w:rFonts w:ascii="Times New Roman" w:hAnsi="Times New Roman" w:cs="Times New Roman"/>
          <w:color w:val="1F3864"/>
        </w:rPr>
        <w:t xml:space="preserve">and </w:t>
      </w:r>
      <w:r w:rsidR="004A4EBF">
        <w:rPr>
          <w:rFonts w:ascii="Times New Roman" w:hAnsi="Times New Roman" w:cs="Times New Roman"/>
          <w:color w:val="1F3864"/>
        </w:rPr>
        <w:t xml:space="preserve">interested in the </w:t>
      </w:r>
      <w:r>
        <w:rPr>
          <w:rFonts w:ascii="Times New Roman" w:hAnsi="Times New Roman" w:cs="Times New Roman"/>
          <w:color w:val="1F3864"/>
        </w:rPr>
        <w:t>experience in app design and organization</w:t>
      </w:r>
      <w:r w:rsidR="002F113F">
        <w:rPr>
          <w:rFonts w:ascii="Times New Roman" w:hAnsi="Times New Roman" w:cs="Times New Roman"/>
          <w:color w:val="1F3864"/>
        </w:rPr>
        <w:t>. A</w:t>
      </w:r>
      <w:r w:rsidR="004D4965">
        <w:rPr>
          <w:rFonts w:ascii="Times New Roman" w:hAnsi="Times New Roman" w:cs="Times New Roman"/>
          <w:color w:val="1F3864"/>
        </w:rPr>
        <w:t xml:space="preserve">lso passionate about helping others through volunteering. </w:t>
      </w:r>
      <w:r>
        <w:rPr>
          <w:rFonts w:ascii="Times New Roman" w:hAnsi="Times New Roman" w:cs="Times New Roman"/>
          <w:color w:val="1F3864"/>
        </w:rPr>
        <w:t xml:space="preserve">Seeking internships </w:t>
      </w:r>
      <w:r w:rsidR="004A4EBF">
        <w:rPr>
          <w:rFonts w:ascii="Times New Roman" w:hAnsi="Times New Roman" w:cs="Times New Roman"/>
          <w:color w:val="1F3864"/>
        </w:rPr>
        <w:t xml:space="preserve">or </w:t>
      </w:r>
      <w:r>
        <w:rPr>
          <w:rFonts w:ascii="Times New Roman" w:hAnsi="Times New Roman" w:cs="Times New Roman"/>
          <w:color w:val="1F3864"/>
        </w:rPr>
        <w:t>to gain experience in UX design and human centred interaction focus</w:t>
      </w:r>
      <w:r w:rsidR="003C676C">
        <w:rPr>
          <w:rFonts w:ascii="Times New Roman" w:hAnsi="Times New Roman" w:cs="Times New Roman"/>
          <w:color w:val="1F3864"/>
        </w:rPr>
        <w:t xml:space="preserve"> </w:t>
      </w:r>
      <w:r w:rsidR="00401718">
        <w:rPr>
          <w:rFonts w:ascii="Times New Roman" w:hAnsi="Times New Roman" w:cs="Times New Roman"/>
          <w:color w:val="1F3864"/>
        </w:rPr>
        <w:t>on</w:t>
      </w:r>
      <w:r w:rsidR="003C676C">
        <w:rPr>
          <w:rFonts w:ascii="Times New Roman" w:hAnsi="Times New Roman" w:cs="Times New Roman"/>
          <w:color w:val="1F3864"/>
        </w:rPr>
        <w:t xml:space="preserve"> group focused work</w:t>
      </w:r>
      <w:r w:rsidR="004A4EBF">
        <w:rPr>
          <w:rFonts w:ascii="Times New Roman" w:hAnsi="Times New Roman" w:cs="Times New Roman"/>
          <w:color w:val="1F3864"/>
        </w:rPr>
        <w:t xml:space="preserve"> towards leadership for a future minor in project management</w:t>
      </w:r>
      <w:r w:rsidR="003C676C">
        <w:rPr>
          <w:rFonts w:ascii="Times New Roman" w:hAnsi="Times New Roman" w:cs="Times New Roman"/>
          <w:color w:val="1F3864"/>
        </w:rPr>
        <w:t>.</w:t>
      </w:r>
    </w:p>
    <w:p w14:paraId="1FD1467B" w14:textId="77777777" w:rsidR="006D6D0D" w:rsidRDefault="006D6D0D" w:rsidP="006D6D0D">
      <w:pPr>
        <w:tabs>
          <w:tab w:val="left" w:pos="945"/>
        </w:tabs>
        <w:jc w:val="center"/>
        <w:rPr>
          <w:ins w:id="0" w:author="Microsoft Office User" w:date="2023-10-18T10:19:00Z"/>
          <w:rFonts w:ascii="Times New Roman" w:hAnsi="Times New Roman" w:cs="Times New Roman"/>
          <w:color w:val="002060"/>
          <w:u w:val="single"/>
        </w:rPr>
      </w:pPr>
    </w:p>
    <w:p w14:paraId="3A898F69" w14:textId="77777777" w:rsidR="006D6D0D" w:rsidRPr="00E8453D" w:rsidRDefault="006D6D0D" w:rsidP="006D6D0D">
      <w:pPr>
        <w:tabs>
          <w:tab w:val="left" w:pos="945"/>
        </w:tabs>
        <w:jc w:val="center"/>
        <w:rPr>
          <w:rFonts w:ascii="Times New Roman" w:hAnsi="Times New Roman" w:cs="Times New Roman"/>
          <w:color w:val="002060"/>
          <w:u w:val="single"/>
        </w:rPr>
      </w:pPr>
      <w:r w:rsidRPr="00E8453D">
        <w:rPr>
          <w:rFonts w:ascii="Times New Roman" w:hAnsi="Times New Roman" w:cs="Times New Roman"/>
          <w:color w:val="002060"/>
          <w:u w:val="single"/>
        </w:rPr>
        <w:t>EDUCATION</w:t>
      </w:r>
    </w:p>
    <w:p w14:paraId="4A4F87DC" w14:textId="77777777" w:rsidR="006D6D0D" w:rsidRPr="00E8453D" w:rsidRDefault="006D6D0D" w:rsidP="006D6D0D">
      <w:pPr>
        <w:tabs>
          <w:tab w:val="left" w:pos="945"/>
        </w:tabs>
        <w:jc w:val="center"/>
        <w:rPr>
          <w:rFonts w:ascii="Times New Roman" w:hAnsi="Times New Roman" w:cs="Times New Roman"/>
          <w:b/>
          <w:color w:val="1F3864"/>
          <w:u w:val="single"/>
        </w:rPr>
      </w:pPr>
    </w:p>
    <w:p w14:paraId="681BDF28" w14:textId="77777777" w:rsidR="006D6D0D" w:rsidRPr="00E8453D" w:rsidRDefault="006D6D0D" w:rsidP="006D6D0D">
      <w:pPr>
        <w:tabs>
          <w:tab w:val="left" w:pos="945"/>
          <w:tab w:val="left" w:pos="6804"/>
        </w:tabs>
        <w:rPr>
          <w:rFonts w:ascii="Times New Roman" w:hAnsi="Times New Roman" w:cs="Times New Roman"/>
          <w:b/>
          <w:i/>
          <w:color w:val="000000"/>
        </w:rPr>
      </w:pPr>
      <w:r w:rsidRPr="00E8453D">
        <w:rPr>
          <w:rFonts w:ascii="Times New Roman" w:hAnsi="Times New Roman" w:cs="Times New Roman"/>
          <w:b/>
          <w:color w:val="000000"/>
        </w:rPr>
        <w:t>University of Washington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E8453D">
        <w:rPr>
          <w:rFonts w:ascii="Times New Roman" w:hAnsi="Times New Roman" w:cs="Times New Roman"/>
          <w:b/>
          <w:color w:val="000000"/>
        </w:rPr>
        <w:t>| Seattle, WA                                       September</w:t>
      </w:r>
      <w:r w:rsidRPr="00E8453D">
        <w:rPr>
          <w:rFonts w:ascii="Times New Roman" w:hAnsi="Times New Roman" w:cs="Times New Roman"/>
          <w:b/>
          <w:i/>
          <w:color w:val="000000"/>
        </w:rPr>
        <w:t xml:space="preserve"> 2022 – Present</w:t>
      </w:r>
    </w:p>
    <w:p w14:paraId="72FB157A" w14:textId="2BE94984" w:rsidR="006D6D0D" w:rsidRPr="00E8453D" w:rsidRDefault="006D6D0D" w:rsidP="006D6D0D">
      <w:pPr>
        <w:tabs>
          <w:tab w:val="left" w:pos="945"/>
        </w:tabs>
        <w:rPr>
          <w:rFonts w:ascii="Times New Roman" w:hAnsi="Times New Roman" w:cs="Times New Roman"/>
          <w:color w:val="000000"/>
        </w:rPr>
      </w:pPr>
      <w:r w:rsidRPr="00E8453D">
        <w:rPr>
          <w:rFonts w:ascii="Times New Roman" w:hAnsi="Times New Roman" w:cs="Times New Roman"/>
          <w:color w:val="000000"/>
        </w:rPr>
        <w:t>Intending Major</w:t>
      </w:r>
      <w:r>
        <w:rPr>
          <w:rFonts w:ascii="Times New Roman" w:hAnsi="Times New Roman" w:cs="Times New Roman"/>
          <w:color w:val="000000"/>
        </w:rPr>
        <w:t>:</w:t>
      </w:r>
      <w:r w:rsidRPr="00E8453D">
        <w:rPr>
          <w:rFonts w:ascii="Times New Roman" w:hAnsi="Times New Roman" w:cs="Times New Roman"/>
          <w:color w:val="000000"/>
        </w:rPr>
        <w:t xml:space="preserve"> Informatics</w:t>
      </w:r>
    </w:p>
    <w:p w14:paraId="2573E9E6" w14:textId="5841D8D7" w:rsidR="006D6D0D" w:rsidRDefault="006D6D0D" w:rsidP="006D6D0D">
      <w:pPr>
        <w:tabs>
          <w:tab w:val="left" w:pos="945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Relevant Coursework</w:t>
      </w:r>
      <w:r w:rsidRPr="00E8453D">
        <w:rPr>
          <w:rFonts w:ascii="Times New Roman" w:hAnsi="Times New Roman" w:cs="Times New Roman"/>
          <w:i/>
          <w:color w:val="000000"/>
        </w:rPr>
        <w:t>:</w:t>
      </w:r>
      <w:r w:rsidRPr="00E8453D">
        <w:rPr>
          <w:rFonts w:ascii="Times New Roman" w:hAnsi="Times New Roman" w:cs="Times New Roman"/>
          <w:color w:val="000000"/>
        </w:rPr>
        <w:t xml:space="preserve"> CSE 121, CSE 122, </w:t>
      </w:r>
      <w:r>
        <w:rPr>
          <w:rFonts w:ascii="Times New Roman" w:hAnsi="Times New Roman" w:cs="Times New Roman"/>
          <w:color w:val="000000"/>
        </w:rPr>
        <w:t>CSE 123, Info</w:t>
      </w:r>
      <w:r w:rsidRPr="00E8453D">
        <w:rPr>
          <w:rFonts w:ascii="Times New Roman" w:hAnsi="Times New Roman" w:cs="Times New Roman"/>
          <w:color w:val="000000"/>
        </w:rPr>
        <w:t xml:space="preserve"> 102</w:t>
      </w:r>
      <w:r>
        <w:rPr>
          <w:rFonts w:ascii="Times New Roman" w:hAnsi="Times New Roman" w:cs="Times New Roman"/>
          <w:color w:val="000000"/>
        </w:rPr>
        <w:t xml:space="preserve"> Gender and Technology</w:t>
      </w:r>
      <w:r w:rsidRPr="00E8453D">
        <w:rPr>
          <w:rFonts w:ascii="Times New Roman" w:hAnsi="Times New Roman" w:cs="Times New Roman"/>
          <w:color w:val="000000"/>
        </w:rPr>
        <w:t>, Info 200</w:t>
      </w:r>
      <w:r>
        <w:rPr>
          <w:rFonts w:ascii="Times New Roman" w:hAnsi="Times New Roman" w:cs="Times New Roman"/>
          <w:color w:val="000000"/>
        </w:rPr>
        <w:t xml:space="preserve"> Foundation intellectual</w:t>
      </w:r>
      <w:r w:rsidRPr="00E8453D">
        <w:rPr>
          <w:rFonts w:ascii="Times New Roman" w:hAnsi="Times New Roman" w:cs="Times New Roman"/>
          <w:color w:val="000000"/>
        </w:rPr>
        <w:t>, Info 201</w:t>
      </w:r>
      <w:r>
        <w:rPr>
          <w:rFonts w:ascii="Times New Roman" w:hAnsi="Times New Roman" w:cs="Times New Roman"/>
          <w:color w:val="000000"/>
        </w:rPr>
        <w:t xml:space="preserve"> Data Science</w:t>
      </w:r>
      <w:r w:rsidRPr="00E8453D">
        <w:rPr>
          <w:rFonts w:ascii="Times New Roman" w:hAnsi="Times New Roman" w:cs="Times New Roman"/>
          <w:color w:val="000000"/>
        </w:rPr>
        <w:t xml:space="preserve">, SOC 220 </w:t>
      </w:r>
      <w:r>
        <w:rPr>
          <w:rFonts w:ascii="Times New Roman" w:hAnsi="Times New Roman" w:cs="Times New Roman"/>
          <w:color w:val="000000"/>
        </w:rPr>
        <w:t>Data and Society</w:t>
      </w:r>
      <w:r w:rsidR="00C63FCF">
        <w:rPr>
          <w:rFonts w:ascii="Times New Roman" w:hAnsi="Times New Roman" w:cs="Times New Roman"/>
          <w:color w:val="000000"/>
        </w:rPr>
        <w:t>, Lead 100</w:t>
      </w:r>
      <w:r w:rsidR="003C676C">
        <w:rPr>
          <w:rFonts w:ascii="Times New Roman" w:hAnsi="Times New Roman" w:cs="Times New Roman"/>
          <w:color w:val="000000"/>
        </w:rPr>
        <w:t xml:space="preserve"> </w:t>
      </w:r>
      <w:r w:rsidR="00C63FCF">
        <w:rPr>
          <w:rFonts w:ascii="Times New Roman" w:hAnsi="Times New Roman" w:cs="Times New Roman"/>
          <w:color w:val="000000"/>
        </w:rPr>
        <w:t xml:space="preserve">Introduction to Leadership </w:t>
      </w:r>
    </w:p>
    <w:p w14:paraId="28B50181" w14:textId="628B77D7" w:rsidR="003C676C" w:rsidRDefault="006D6D0D" w:rsidP="003C676C">
      <w:pPr>
        <w:tabs>
          <w:tab w:val="left" w:pos="945"/>
        </w:tabs>
        <w:rPr>
          <w:rFonts w:ascii="Times New Roman" w:hAnsi="Times New Roman" w:cs="Times New Roman"/>
          <w:i/>
          <w:iCs/>
          <w:color w:val="000000"/>
        </w:rPr>
      </w:pPr>
      <w:r w:rsidRPr="003C676C">
        <w:rPr>
          <w:rFonts w:ascii="Times New Roman" w:hAnsi="Times New Roman" w:cs="Times New Roman"/>
          <w:i/>
          <w:iCs/>
          <w:color w:val="000000"/>
        </w:rPr>
        <w:t>Achievements and Involvement:</w:t>
      </w:r>
    </w:p>
    <w:p w14:paraId="72D431B9" w14:textId="754B800A" w:rsidR="003C676C" w:rsidRPr="003C676C" w:rsidRDefault="003C676C" w:rsidP="003C676C">
      <w:pPr>
        <w:pStyle w:val="ListParagraph"/>
        <w:numPr>
          <w:ilvl w:val="0"/>
          <w:numId w:val="7"/>
        </w:numPr>
        <w:tabs>
          <w:tab w:val="left" w:pos="945"/>
        </w:tabs>
        <w:rPr>
          <w:rFonts w:ascii="Times New Roman" w:hAnsi="Times New Roman" w:cs="Times New Roman"/>
          <w:color w:val="000000"/>
        </w:rPr>
      </w:pPr>
      <w:r w:rsidRPr="003C676C">
        <w:rPr>
          <w:rFonts w:ascii="Times New Roman" w:hAnsi="Times New Roman" w:cs="Times New Roman"/>
          <w:color w:val="000000"/>
        </w:rPr>
        <w:t xml:space="preserve">Project Management Foundations Certificate </w:t>
      </w:r>
      <w:proofErr w:type="gramStart"/>
      <w:r w:rsidR="00DE158B">
        <w:rPr>
          <w:rFonts w:ascii="Times New Roman" w:hAnsi="Times New Roman" w:cs="Times New Roman"/>
          <w:color w:val="000000"/>
        </w:rPr>
        <w:t>By</w:t>
      </w:r>
      <w:proofErr w:type="gramEnd"/>
      <w:r w:rsidR="00DE158B">
        <w:rPr>
          <w:rFonts w:ascii="Times New Roman" w:hAnsi="Times New Roman" w:cs="Times New Roman"/>
          <w:color w:val="000000"/>
        </w:rPr>
        <w:t xml:space="preserve"> Bonnie Biafore in LinkedIn Learning</w:t>
      </w:r>
    </w:p>
    <w:p w14:paraId="67624D9E" w14:textId="77777777" w:rsidR="00C63FCF" w:rsidRPr="00C63FCF" w:rsidRDefault="006D6D0D" w:rsidP="00C63FCF">
      <w:pPr>
        <w:pStyle w:val="ListParagraph"/>
        <w:numPr>
          <w:ilvl w:val="0"/>
          <w:numId w:val="7"/>
        </w:numPr>
        <w:tabs>
          <w:tab w:val="left" w:pos="945"/>
        </w:tabs>
        <w:rPr>
          <w:rFonts w:ascii="Times New Roman" w:hAnsi="Times New Roman" w:cs="Times New Roman"/>
          <w:i/>
          <w:iCs/>
          <w:color w:val="000000"/>
        </w:rPr>
      </w:pPr>
      <w:r w:rsidRPr="00C63FCF">
        <w:rPr>
          <w:rFonts w:ascii="Times New Roman" w:hAnsi="Times New Roman" w:cs="Times New Roman"/>
          <w:color w:val="000000"/>
        </w:rPr>
        <w:t xml:space="preserve">Sisterhood Initiative Scholar at the University of Washington </w:t>
      </w:r>
    </w:p>
    <w:p w14:paraId="3356701F" w14:textId="77777777" w:rsidR="00C63FCF" w:rsidRPr="00C63FCF" w:rsidRDefault="006D6D0D" w:rsidP="00C63FCF">
      <w:pPr>
        <w:pStyle w:val="ListParagraph"/>
        <w:numPr>
          <w:ilvl w:val="0"/>
          <w:numId w:val="7"/>
        </w:numPr>
        <w:tabs>
          <w:tab w:val="left" w:pos="945"/>
        </w:tabs>
        <w:rPr>
          <w:rFonts w:ascii="Times New Roman" w:hAnsi="Times New Roman" w:cs="Times New Roman"/>
          <w:i/>
          <w:iCs/>
          <w:color w:val="000000"/>
        </w:rPr>
      </w:pPr>
      <w:r w:rsidRPr="00C63FCF">
        <w:rPr>
          <w:rFonts w:ascii="Times New Roman" w:hAnsi="Times New Roman" w:cs="Times New Roman"/>
          <w:color w:val="000000"/>
        </w:rPr>
        <w:t xml:space="preserve">Hispanic Scholarship Fund Scholar 2023 – Present </w:t>
      </w:r>
    </w:p>
    <w:p w14:paraId="4482DA19" w14:textId="77777777" w:rsidR="00C63FCF" w:rsidRPr="00C63FCF" w:rsidRDefault="006D6D0D" w:rsidP="00C63FCF">
      <w:pPr>
        <w:pStyle w:val="ListParagraph"/>
        <w:numPr>
          <w:ilvl w:val="0"/>
          <w:numId w:val="7"/>
        </w:numPr>
        <w:tabs>
          <w:tab w:val="left" w:pos="945"/>
        </w:tabs>
        <w:rPr>
          <w:rFonts w:ascii="Times New Roman" w:hAnsi="Times New Roman" w:cs="Times New Roman"/>
          <w:i/>
          <w:iCs/>
          <w:color w:val="000000"/>
        </w:rPr>
      </w:pPr>
      <w:r w:rsidRPr="00C63FCF">
        <w:rPr>
          <w:rFonts w:ascii="Times New Roman" w:hAnsi="Times New Roman" w:cs="Times New Roman"/>
          <w:color w:val="000000"/>
        </w:rPr>
        <w:t xml:space="preserve">Washington State Opportunity Scholar 2022 – Present </w:t>
      </w:r>
    </w:p>
    <w:p w14:paraId="3442187C" w14:textId="77777777" w:rsidR="00C63FCF" w:rsidRPr="00C63FCF" w:rsidRDefault="006D6D0D" w:rsidP="00C63FCF">
      <w:pPr>
        <w:pStyle w:val="ListParagraph"/>
        <w:numPr>
          <w:ilvl w:val="0"/>
          <w:numId w:val="7"/>
        </w:numPr>
        <w:tabs>
          <w:tab w:val="left" w:pos="945"/>
        </w:tabs>
        <w:rPr>
          <w:rFonts w:ascii="Times New Roman" w:hAnsi="Times New Roman" w:cs="Times New Roman"/>
          <w:i/>
          <w:iCs/>
          <w:color w:val="000000"/>
        </w:rPr>
      </w:pPr>
      <w:r w:rsidRPr="00C63FCF">
        <w:rPr>
          <w:rFonts w:ascii="Times New Roman" w:hAnsi="Times New Roman" w:cs="Times New Roman"/>
          <w:color w:val="000000"/>
        </w:rPr>
        <w:t xml:space="preserve">NASA Space Grant Scholar at the University of Washington 2022 – Present </w:t>
      </w:r>
    </w:p>
    <w:p w14:paraId="0A85D754" w14:textId="0EA392C4" w:rsidR="006D6D0D" w:rsidRPr="00C63FCF" w:rsidRDefault="006D6D0D" w:rsidP="00C63FCF">
      <w:pPr>
        <w:pStyle w:val="ListParagraph"/>
        <w:numPr>
          <w:ilvl w:val="0"/>
          <w:numId w:val="7"/>
        </w:numPr>
        <w:tabs>
          <w:tab w:val="left" w:pos="945"/>
        </w:tabs>
        <w:rPr>
          <w:rFonts w:ascii="Times New Roman" w:hAnsi="Times New Roman" w:cs="Times New Roman"/>
          <w:i/>
          <w:iCs/>
          <w:color w:val="000000"/>
        </w:rPr>
      </w:pPr>
      <w:r w:rsidRPr="00C63FCF">
        <w:rPr>
          <w:rFonts w:ascii="Times New Roman" w:hAnsi="Times New Roman" w:cs="Times New Roman"/>
          <w:color w:val="000000"/>
        </w:rPr>
        <w:t>Dean’s List Award September 2022 - Present</w:t>
      </w:r>
    </w:p>
    <w:p w14:paraId="4BA27267" w14:textId="77777777" w:rsidR="006D6D0D" w:rsidRPr="00E8453D" w:rsidRDefault="006D6D0D" w:rsidP="006D6D0D">
      <w:pPr>
        <w:tabs>
          <w:tab w:val="left" w:pos="945"/>
        </w:tabs>
        <w:rPr>
          <w:rFonts w:ascii="Times New Roman" w:hAnsi="Times New Roman" w:cs="Times New Roman"/>
          <w:color w:val="000000"/>
        </w:rPr>
      </w:pPr>
    </w:p>
    <w:p w14:paraId="320BBECC" w14:textId="77777777" w:rsidR="006D6D0D" w:rsidRDefault="006D6D0D" w:rsidP="006D6D0D">
      <w:pPr>
        <w:tabs>
          <w:tab w:val="left" w:pos="945"/>
        </w:tabs>
        <w:rPr>
          <w:rFonts w:ascii="Times New Roman" w:hAnsi="Times New Roman" w:cs="Times New Roman"/>
          <w:b/>
          <w:i/>
          <w:color w:val="000000"/>
        </w:rPr>
      </w:pPr>
      <w:r w:rsidRPr="00E8453D">
        <w:rPr>
          <w:rFonts w:ascii="Times New Roman" w:hAnsi="Times New Roman" w:cs="Times New Roman"/>
          <w:b/>
          <w:color w:val="000000"/>
        </w:rPr>
        <w:t xml:space="preserve">Ballard High School | Seattle, WA                                          September 2018 </w:t>
      </w:r>
      <w:r w:rsidRPr="00E8453D">
        <w:rPr>
          <w:rFonts w:ascii="Times New Roman" w:hAnsi="Times New Roman" w:cs="Times New Roman"/>
          <w:b/>
          <w:i/>
          <w:color w:val="000000"/>
        </w:rPr>
        <w:t>– June 2022</w:t>
      </w:r>
    </w:p>
    <w:p w14:paraId="47C18B1D" w14:textId="77777777" w:rsidR="006D6D0D" w:rsidRPr="006B538C" w:rsidRDefault="006D6D0D" w:rsidP="006D6D0D">
      <w:pPr>
        <w:pStyle w:val="ListParagraph"/>
        <w:numPr>
          <w:ilvl w:val="0"/>
          <w:numId w:val="2"/>
        </w:numPr>
        <w:tabs>
          <w:tab w:val="left" w:pos="945"/>
        </w:tabs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Latinx Club Member, HPV Club Member</w:t>
      </w:r>
    </w:p>
    <w:p w14:paraId="6702C467" w14:textId="77777777" w:rsidR="006D6D0D" w:rsidRPr="00E8453D" w:rsidRDefault="006D6D0D" w:rsidP="006D6D0D">
      <w:pPr>
        <w:pStyle w:val="ListParagraph"/>
        <w:numPr>
          <w:ilvl w:val="0"/>
          <w:numId w:val="2"/>
        </w:numPr>
        <w:tabs>
          <w:tab w:val="left" w:pos="945"/>
        </w:tabs>
        <w:rPr>
          <w:rFonts w:ascii="Times New Roman" w:hAnsi="Times New Roman" w:cs="Times New Roman"/>
          <w:b/>
          <w:color w:val="000000"/>
        </w:rPr>
      </w:pPr>
      <w:r w:rsidRPr="00E8453D">
        <w:rPr>
          <w:rFonts w:ascii="Times New Roman" w:hAnsi="Times New Roman" w:cs="Times New Roman"/>
          <w:color w:val="000000"/>
        </w:rPr>
        <w:t>3 Language Arts Honor Classes</w:t>
      </w:r>
    </w:p>
    <w:p w14:paraId="7035A0B2" w14:textId="77777777" w:rsidR="006D6D0D" w:rsidRPr="00E8453D" w:rsidRDefault="006D6D0D" w:rsidP="006D6D0D">
      <w:pPr>
        <w:pStyle w:val="ListParagraph"/>
        <w:numPr>
          <w:ilvl w:val="0"/>
          <w:numId w:val="2"/>
        </w:numPr>
        <w:tabs>
          <w:tab w:val="left" w:pos="945"/>
        </w:tabs>
        <w:rPr>
          <w:rFonts w:ascii="Times New Roman" w:hAnsi="Times New Roman" w:cs="Times New Roman"/>
          <w:color w:val="000000"/>
        </w:rPr>
      </w:pPr>
      <w:r w:rsidRPr="00E8453D">
        <w:rPr>
          <w:rFonts w:ascii="Times New Roman" w:hAnsi="Times New Roman" w:cs="Times New Roman"/>
          <w:color w:val="000000"/>
        </w:rPr>
        <w:t>Lap Swimming at the Ballard Pool</w:t>
      </w:r>
    </w:p>
    <w:p w14:paraId="5462C17A" w14:textId="77777777" w:rsidR="006D6D0D" w:rsidRPr="00E8453D" w:rsidRDefault="006D6D0D" w:rsidP="006D6D0D">
      <w:pPr>
        <w:tabs>
          <w:tab w:val="left" w:pos="945"/>
        </w:tabs>
        <w:jc w:val="center"/>
        <w:rPr>
          <w:rFonts w:ascii="Times New Roman" w:hAnsi="Times New Roman" w:cs="Times New Roman"/>
          <w:color w:val="002060"/>
          <w:u w:val="single"/>
        </w:rPr>
      </w:pPr>
      <w:r>
        <w:rPr>
          <w:rFonts w:ascii="Times New Roman" w:hAnsi="Times New Roman" w:cs="Times New Roman"/>
          <w:color w:val="002060"/>
          <w:u w:val="single"/>
        </w:rPr>
        <w:t>EXPERIENCE</w:t>
      </w:r>
    </w:p>
    <w:p w14:paraId="6BA5460D" w14:textId="77777777" w:rsidR="006D6D0D" w:rsidRPr="00E8453D" w:rsidRDefault="006D6D0D" w:rsidP="006D6D0D">
      <w:pPr>
        <w:tabs>
          <w:tab w:val="left" w:pos="945"/>
        </w:tabs>
        <w:jc w:val="center"/>
        <w:rPr>
          <w:rFonts w:ascii="Times New Roman" w:hAnsi="Times New Roman" w:cs="Times New Roman"/>
          <w:color w:val="1F3864"/>
          <w:u w:val="single"/>
        </w:rPr>
      </w:pPr>
    </w:p>
    <w:p w14:paraId="3E7D4DAB" w14:textId="77777777" w:rsidR="006D6D0D" w:rsidRPr="00E8453D" w:rsidRDefault="006D6D0D" w:rsidP="006D6D0D">
      <w:pPr>
        <w:tabs>
          <w:tab w:val="left" w:pos="945"/>
        </w:tabs>
        <w:rPr>
          <w:rFonts w:ascii="Times New Roman" w:hAnsi="Times New Roman" w:cs="Times New Roman"/>
          <w:b/>
          <w:color w:val="000000"/>
        </w:rPr>
      </w:pPr>
      <w:r w:rsidRPr="00E8453D">
        <w:rPr>
          <w:rFonts w:ascii="Times New Roman" w:hAnsi="Times New Roman" w:cs="Times New Roman"/>
          <w:b/>
          <w:color w:val="000000"/>
        </w:rPr>
        <w:t xml:space="preserve">University </w:t>
      </w:r>
      <w:r>
        <w:rPr>
          <w:rFonts w:ascii="Times New Roman" w:hAnsi="Times New Roman" w:cs="Times New Roman"/>
          <w:b/>
          <w:color w:val="000000"/>
        </w:rPr>
        <w:t xml:space="preserve">District </w:t>
      </w:r>
      <w:r w:rsidRPr="00E8453D">
        <w:rPr>
          <w:rFonts w:ascii="Times New Roman" w:hAnsi="Times New Roman" w:cs="Times New Roman"/>
          <w:b/>
          <w:color w:val="000000"/>
        </w:rPr>
        <w:t>Food Bank | Seattle, WA</w:t>
      </w:r>
      <w:r w:rsidRPr="00E8453D">
        <w:rPr>
          <w:rFonts w:ascii="Times New Roman" w:hAnsi="Times New Roman" w:cs="Times New Roman"/>
          <w:b/>
          <w:color w:val="000000"/>
        </w:rPr>
        <w:tab/>
      </w:r>
      <w:r w:rsidRPr="00E8453D">
        <w:rPr>
          <w:rFonts w:ascii="Times New Roman" w:hAnsi="Times New Roman" w:cs="Times New Roman"/>
          <w:b/>
          <w:color w:val="000000"/>
        </w:rPr>
        <w:tab/>
      </w:r>
      <w:r w:rsidRPr="00E8453D">
        <w:rPr>
          <w:rFonts w:ascii="Times New Roman" w:hAnsi="Times New Roman" w:cs="Times New Roman"/>
          <w:b/>
          <w:color w:val="000000"/>
        </w:rPr>
        <w:tab/>
      </w:r>
      <w:r w:rsidRPr="00E8453D">
        <w:rPr>
          <w:rFonts w:ascii="Times New Roman" w:hAnsi="Times New Roman" w:cs="Times New Roman"/>
          <w:b/>
          <w:i/>
          <w:color w:val="000000"/>
        </w:rPr>
        <w:t>June 2023 – Present</w:t>
      </w:r>
    </w:p>
    <w:p w14:paraId="68197727" w14:textId="77777777" w:rsidR="006D6D0D" w:rsidRPr="00E8453D" w:rsidRDefault="006D6D0D" w:rsidP="006D6D0D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Volunteer Stocker</w:t>
      </w:r>
    </w:p>
    <w:p w14:paraId="33FD11CC" w14:textId="77777777" w:rsidR="006D6D0D" w:rsidRDefault="006D6D0D" w:rsidP="006D6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rFonts w:ascii="Times New Roman" w:hAnsi="Times New Roman" w:cs="Times New Roman"/>
          <w:color w:val="000000"/>
        </w:rPr>
      </w:pPr>
      <w:r w:rsidRPr="00E8453D">
        <w:rPr>
          <w:rFonts w:ascii="Times New Roman" w:hAnsi="Times New Roman" w:cs="Times New Roman"/>
          <w:color w:val="000000"/>
        </w:rPr>
        <w:t>Stock</w:t>
      </w:r>
      <w:r>
        <w:rPr>
          <w:rFonts w:ascii="Times New Roman" w:hAnsi="Times New Roman" w:cs="Times New Roman"/>
          <w:color w:val="000000"/>
        </w:rPr>
        <w:t xml:space="preserve"> shelves and ensure products are readily available to clients.</w:t>
      </w:r>
    </w:p>
    <w:p w14:paraId="5020D093" w14:textId="5A7C15FB" w:rsidR="006D6D0D" w:rsidRDefault="006D6D0D" w:rsidP="006D6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Assist </w:t>
      </w:r>
      <w:r w:rsidRPr="00E8453D">
        <w:rPr>
          <w:rFonts w:ascii="Times New Roman" w:hAnsi="Times New Roman" w:cs="Times New Roman"/>
          <w:color w:val="000000"/>
        </w:rPr>
        <w:t xml:space="preserve">clients </w:t>
      </w:r>
      <w:r>
        <w:rPr>
          <w:rFonts w:ascii="Times New Roman" w:hAnsi="Times New Roman" w:cs="Times New Roman"/>
          <w:color w:val="000000"/>
        </w:rPr>
        <w:t>in getting their</w:t>
      </w:r>
      <w:r w:rsidRPr="00E8453D">
        <w:rPr>
          <w:rFonts w:ascii="Times New Roman" w:hAnsi="Times New Roman" w:cs="Times New Roman"/>
          <w:color w:val="000000"/>
        </w:rPr>
        <w:t xml:space="preserve"> produce </w:t>
      </w:r>
      <w:r>
        <w:rPr>
          <w:rFonts w:ascii="Times New Roman" w:hAnsi="Times New Roman" w:cs="Times New Roman"/>
          <w:color w:val="000000"/>
        </w:rPr>
        <w:t xml:space="preserve">and other food items that they </w:t>
      </w:r>
      <w:r w:rsidR="00E969FE">
        <w:rPr>
          <w:rFonts w:ascii="Times New Roman" w:hAnsi="Times New Roman" w:cs="Times New Roman"/>
          <w:color w:val="000000"/>
        </w:rPr>
        <w:t>need.</w:t>
      </w:r>
    </w:p>
    <w:p w14:paraId="0EA097E7" w14:textId="5B8B22F1" w:rsidR="006D6D0D" w:rsidRDefault="00E969FE" w:rsidP="006D6D0D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rFonts w:ascii="Times New Roman" w:hAnsi="Times New Roman" w:cs="Times New Roman"/>
          <w:b/>
          <w:bCs/>
          <w:color w:val="000000"/>
        </w:rPr>
      </w:pPr>
      <w:r w:rsidRPr="006D6D0D">
        <w:rPr>
          <w:rFonts w:ascii="Times New Roman" w:hAnsi="Times New Roman" w:cs="Times New Roman"/>
          <w:b/>
          <w:bCs/>
          <w:color w:val="000000"/>
        </w:rPr>
        <w:t>Dub Hacks</w:t>
      </w:r>
      <w:r w:rsidR="006D6D0D" w:rsidRPr="006D6D0D">
        <w:rPr>
          <w:rFonts w:ascii="Times New Roman" w:hAnsi="Times New Roman" w:cs="Times New Roman"/>
          <w:b/>
          <w:bCs/>
          <w:color w:val="000000"/>
        </w:rPr>
        <w:t xml:space="preserve"> Hackathon | Seattle, WA</w:t>
      </w:r>
      <w:r w:rsidR="008B5223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8B5223">
        <w:rPr>
          <w:rFonts w:ascii="Times New Roman" w:hAnsi="Times New Roman" w:cs="Times New Roman"/>
          <w:b/>
          <w:bCs/>
          <w:color w:val="000000"/>
        </w:rPr>
        <w:tab/>
      </w:r>
      <w:r w:rsidR="008B5223">
        <w:rPr>
          <w:rFonts w:ascii="Times New Roman" w:hAnsi="Times New Roman" w:cs="Times New Roman"/>
          <w:b/>
          <w:bCs/>
          <w:color w:val="000000"/>
        </w:rPr>
        <w:tab/>
      </w:r>
      <w:r w:rsidR="008B5223">
        <w:rPr>
          <w:rFonts w:ascii="Times New Roman" w:hAnsi="Times New Roman" w:cs="Times New Roman"/>
          <w:b/>
          <w:bCs/>
          <w:color w:val="000000"/>
        </w:rPr>
        <w:tab/>
      </w:r>
      <w:r w:rsidR="008B5223">
        <w:rPr>
          <w:rFonts w:ascii="Times New Roman" w:hAnsi="Times New Roman" w:cs="Times New Roman"/>
          <w:b/>
          <w:bCs/>
          <w:color w:val="000000"/>
        </w:rPr>
        <w:tab/>
      </w:r>
      <w:r w:rsidR="00C71956">
        <w:rPr>
          <w:rFonts w:ascii="Times New Roman" w:hAnsi="Times New Roman" w:cs="Times New Roman"/>
          <w:b/>
          <w:bCs/>
          <w:color w:val="000000"/>
        </w:rPr>
        <w:t>October 2</w:t>
      </w:r>
    </w:p>
    <w:p w14:paraId="2454C969" w14:textId="60345293" w:rsidR="006D6D0D" w:rsidRDefault="006D6D0D" w:rsidP="006D6D0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rFonts w:ascii="Times New Roman" w:hAnsi="Times New Roman" w:cs="Times New Roman"/>
          <w:color w:val="000000"/>
        </w:rPr>
      </w:pPr>
      <w:r w:rsidRPr="006D6D0D">
        <w:rPr>
          <w:rFonts w:ascii="Times New Roman" w:hAnsi="Times New Roman" w:cs="Times New Roman"/>
          <w:color w:val="000000"/>
        </w:rPr>
        <w:t xml:space="preserve">Designer </w:t>
      </w:r>
      <w:r w:rsidR="002F113F">
        <w:rPr>
          <w:rFonts w:ascii="Times New Roman" w:hAnsi="Times New Roman" w:cs="Times New Roman"/>
          <w:color w:val="000000"/>
        </w:rPr>
        <w:t>d</w:t>
      </w:r>
      <w:r w:rsidRPr="006D6D0D">
        <w:rPr>
          <w:rFonts w:ascii="Times New Roman" w:hAnsi="Times New Roman" w:cs="Times New Roman"/>
          <w:color w:val="000000"/>
        </w:rPr>
        <w:t xml:space="preserve">oing a product about connections with </w:t>
      </w:r>
      <w:r w:rsidR="00E969FE" w:rsidRPr="006D6D0D">
        <w:rPr>
          <w:rFonts w:ascii="Times New Roman" w:hAnsi="Times New Roman" w:cs="Times New Roman"/>
          <w:color w:val="000000"/>
        </w:rPr>
        <w:t>others</w:t>
      </w:r>
      <w:r w:rsidR="002F113F">
        <w:rPr>
          <w:rFonts w:ascii="Times New Roman" w:hAnsi="Times New Roman" w:cs="Times New Roman"/>
          <w:color w:val="000000"/>
        </w:rPr>
        <w:t xml:space="preserve"> in college settings </w:t>
      </w:r>
      <w:r w:rsidR="004A4EBF">
        <w:rPr>
          <w:rFonts w:ascii="Times New Roman" w:hAnsi="Times New Roman" w:cs="Times New Roman"/>
          <w:color w:val="000000"/>
        </w:rPr>
        <w:t xml:space="preserve">through events that are specified by location and interest of the user. </w:t>
      </w:r>
    </w:p>
    <w:p w14:paraId="5412C498" w14:textId="4E3E5535" w:rsidR="003C676C" w:rsidRDefault="003C676C" w:rsidP="003C676C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rFonts w:ascii="Times New Roman" w:hAnsi="Times New Roman" w:cs="Times New Roman"/>
          <w:b/>
          <w:bCs/>
          <w:color w:val="000000"/>
        </w:rPr>
      </w:pPr>
      <w:r w:rsidRPr="003C676C">
        <w:rPr>
          <w:rFonts w:ascii="Times New Roman" w:hAnsi="Times New Roman" w:cs="Times New Roman"/>
          <w:b/>
          <w:bCs/>
          <w:color w:val="000000"/>
        </w:rPr>
        <w:t>W</w:t>
      </w:r>
      <w:r>
        <w:rPr>
          <w:rFonts w:ascii="Times New Roman" w:hAnsi="Times New Roman" w:cs="Times New Roman"/>
          <w:b/>
          <w:bCs/>
          <w:color w:val="000000"/>
        </w:rPr>
        <w:t>INFO</w:t>
      </w:r>
      <w:r w:rsidRPr="003C676C">
        <w:rPr>
          <w:rFonts w:ascii="Times New Roman" w:hAnsi="Times New Roman" w:cs="Times New Roman"/>
          <w:b/>
          <w:bCs/>
          <w:color w:val="000000"/>
        </w:rPr>
        <w:t xml:space="preserve"> Hackathon | Seattle, WA</w:t>
      </w:r>
    </w:p>
    <w:p w14:paraId="691E079C" w14:textId="216A3C4E" w:rsidR="003C676C" w:rsidRPr="003C676C" w:rsidRDefault="003C676C" w:rsidP="003C67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rFonts w:ascii="Times New Roman" w:hAnsi="Times New Roman" w:cs="Times New Roman"/>
          <w:color w:val="000000"/>
        </w:rPr>
      </w:pPr>
      <w:r w:rsidRPr="003C676C">
        <w:rPr>
          <w:rFonts w:ascii="Times New Roman" w:hAnsi="Times New Roman" w:cs="Times New Roman"/>
          <w:color w:val="000000"/>
        </w:rPr>
        <w:t xml:space="preserve">Design experience in working in a product for people with backgrounds </w:t>
      </w:r>
      <w:r>
        <w:rPr>
          <w:rFonts w:ascii="Times New Roman" w:hAnsi="Times New Roman" w:cs="Times New Roman"/>
          <w:color w:val="000000"/>
        </w:rPr>
        <w:t xml:space="preserve">of people who suffer from dementia or Alzheimer’s. </w:t>
      </w:r>
    </w:p>
    <w:p w14:paraId="54C85D18" w14:textId="6F0D3093" w:rsidR="006D6D0D" w:rsidRDefault="006D6D0D" w:rsidP="006D6D0D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rFonts w:ascii="Times New Roman" w:hAnsi="Times New Roman" w:cs="Times New Roman"/>
          <w:b/>
          <w:bCs/>
          <w:color w:val="000000"/>
        </w:rPr>
      </w:pPr>
      <w:r w:rsidRPr="006D6D0D">
        <w:rPr>
          <w:rFonts w:ascii="Times New Roman" w:hAnsi="Times New Roman" w:cs="Times New Roman"/>
          <w:b/>
          <w:bCs/>
          <w:color w:val="000000"/>
        </w:rPr>
        <w:t xml:space="preserve">Geography Data Science </w:t>
      </w:r>
      <w:r w:rsidR="00C63FCF" w:rsidRPr="006D6D0D">
        <w:rPr>
          <w:rFonts w:ascii="Times New Roman" w:hAnsi="Times New Roman" w:cs="Times New Roman"/>
          <w:b/>
          <w:bCs/>
          <w:color w:val="000000"/>
        </w:rPr>
        <w:t>Club</w:t>
      </w:r>
      <w:r w:rsidR="00C63FCF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C63FCF" w:rsidRPr="006D6D0D">
        <w:rPr>
          <w:rFonts w:ascii="Times New Roman" w:hAnsi="Times New Roman" w:cs="Times New Roman"/>
          <w:b/>
          <w:bCs/>
          <w:color w:val="000000"/>
        </w:rPr>
        <w:t>|</w:t>
      </w:r>
      <w:r w:rsidRPr="006D6D0D">
        <w:rPr>
          <w:rFonts w:ascii="Times New Roman" w:hAnsi="Times New Roman" w:cs="Times New Roman"/>
          <w:b/>
          <w:bCs/>
          <w:color w:val="000000"/>
        </w:rPr>
        <w:t xml:space="preserve"> Seattle, WA</w:t>
      </w:r>
      <w:r w:rsidR="00C63FCF">
        <w:rPr>
          <w:rFonts w:ascii="Times New Roman" w:hAnsi="Times New Roman" w:cs="Times New Roman"/>
          <w:b/>
          <w:bCs/>
          <w:color w:val="000000"/>
        </w:rPr>
        <w:tab/>
      </w:r>
      <w:r w:rsidR="00C63FCF">
        <w:rPr>
          <w:rFonts w:ascii="Times New Roman" w:hAnsi="Times New Roman" w:cs="Times New Roman"/>
          <w:b/>
          <w:bCs/>
          <w:color w:val="000000"/>
        </w:rPr>
        <w:tab/>
      </w:r>
      <w:r w:rsidR="00C63FCF">
        <w:rPr>
          <w:rFonts w:ascii="Times New Roman" w:hAnsi="Times New Roman" w:cs="Times New Roman"/>
          <w:b/>
          <w:bCs/>
          <w:color w:val="000000"/>
        </w:rPr>
        <w:tab/>
        <w:t>Jan 2024 - Present</w:t>
      </w:r>
    </w:p>
    <w:p w14:paraId="247C93AF" w14:textId="75B414FC" w:rsidR="00C63FCF" w:rsidRDefault="00C63FCF" w:rsidP="00C63F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Predominantly doing research in my interest in environmental impacts of deforestation, wildlife and climate change in Latin American Countries</w:t>
      </w:r>
    </w:p>
    <w:p w14:paraId="32CC137E" w14:textId="5C3F2D32" w:rsidR="006D6D0D" w:rsidRPr="00C63FCF" w:rsidRDefault="00C63FCF" w:rsidP="006D6D0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research will be presented in Geography Synopsis event in June.</w:t>
      </w:r>
      <w:r w:rsidR="006D6D0D" w:rsidRPr="00C63FCF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374B4033" w14:textId="255EAC54" w:rsidR="006D6D0D" w:rsidRPr="00E8453D" w:rsidRDefault="006D6D0D" w:rsidP="006D6D0D">
      <w:pPr>
        <w:tabs>
          <w:tab w:val="left" w:pos="945"/>
        </w:tabs>
        <w:jc w:val="center"/>
        <w:rPr>
          <w:rFonts w:ascii="Times New Roman" w:hAnsi="Times New Roman" w:cs="Times New Roman"/>
          <w:color w:val="1F3864"/>
          <w:u w:val="single"/>
        </w:rPr>
      </w:pPr>
      <w:r w:rsidRPr="00E8453D">
        <w:rPr>
          <w:rFonts w:ascii="Times New Roman" w:hAnsi="Times New Roman" w:cs="Times New Roman"/>
          <w:color w:val="1F3864"/>
          <w:u w:val="single"/>
        </w:rPr>
        <w:t>SKILLS</w:t>
      </w:r>
    </w:p>
    <w:p w14:paraId="5CEAAD82" w14:textId="77777777" w:rsidR="006D6D0D" w:rsidRPr="00E8453D" w:rsidRDefault="006D6D0D" w:rsidP="006D6D0D">
      <w:pPr>
        <w:tabs>
          <w:tab w:val="left" w:pos="945"/>
        </w:tabs>
        <w:jc w:val="center"/>
        <w:rPr>
          <w:rFonts w:ascii="Times New Roman" w:hAnsi="Times New Roman" w:cs="Times New Roman"/>
          <w:color w:val="1F3864"/>
          <w:u w:val="single"/>
        </w:rPr>
      </w:pPr>
    </w:p>
    <w:p w14:paraId="320F2AEB" w14:textId="4F06D244" w:rsidR="006D6D0D" w:rsidRPr="00E8453D" w:rsidRDefault="006D6D0D" w:rsidP="006D6D0D">
      <w:pPr>
        <w:tabs>
          <w:tab w:val="left" w:pos="945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Foreign </w:t>
      </w:r>
      <w:r w:rsidRPr="00E8453D">
        <w:rPr>
          <w:rFonts w:ascii="Times New Roman" w:hAnsi="Times New Roman" w:cs="Times New Roman"/>
          <w:b/>
          <w:color w:val="000000"/>
        </w:rPr>
        <w:t>Language:</w:t>
      </w:r>
      <w:r w:rsidRPr="00E8453D">
        <w:rPr>
          <w:rFonts w:ascii="Times New Roman" w:hAnsi="Times New Roman" w:cs="Times New Roman"/>
          <w:color w:val="000000"/>
        </w:rPr>
        <w:t xml:space="preserve"> Spanish </w:t>
      </w:r>
      <w:r>
        <w:rPr>
          <w:rFonts w:ascii="Times New Roman" w:hAnsi="Times New Roman" w:cs="Times New Roman"/>
          <w:color w:val="000000"/>
        </w:rPr>
        <w:t>(</w:t>
      </w:r>
      <w:r w:rsidRPr="00E8453D">
        <w:rPr>
          <w:rFonts w:ascii="Times New Roman" w:hAnsi="Times New Roman" w:cs="Times New Roman"/>
          <w:color w:val="000000"/>
        </w:rPr>
        <w:t xml:space="preserve">Speak, Read, and Write </w:t>
      </w:r>
    </w:p>
    <w:p w14:paraId="495B2DFE" w14:textId="06ED92F2" w:rsidR="00F0248E" w:rsidRPr="00C71956" w:rsidRDefault="006D6D0D" w:rsidP="00C71956">
      <w:pPr>
        <w:tabs>
          <w:tab w:val="left" w:pos="945"/>
        </w:tabs>
        <w:rPr>
          <w:rFonts w:ascii="Times New Roman" w:hAnsi="Times New Roman" w:cs="Times New Roman"/>
          <w:color w:val="000000"/>
        </w:rPr>
      </w:pPr>
      <w:r w:rsidRPr="00C71956">
        <w:rPr>
          <w:rFonts w:ascii="Times New Roman" w:hAnsi="Times New Roman" w:cs="Times New Roman"/>
          <w:b/>
          <w:bCs/>
          <w:color w:val="000000"/>
        </w:rPr>
        <w:t>Software</w:t>
      </w:r>
      <w:r>
        <w:rPr>
          <w:rFonts w:ascii="Times New Roman" w:hAnsi="Times New Roman" w:cs="Times New Roman"/>
          <w:color w:val="000000"/>
        </w:rPr>
        <w:t>: Microsoft Office</w:t>
      </w:r>
      <w:r w:rsidR="00C71956">
        <w:rPr>
          <w:rFonts w:ascii="Times New Roman" w:hAnsi="Times New Roman" w:cs="Times New Roman"/>
          <w:color w:val="000000"/>
        </w:rPr>
        <w:t xml:space="preserve"> </w:t>
      </w:r>
      <w:r w:rsidRPr="00DE499C">
        <w:rPr>
          <w:rFonts w:ascii="Times New Roman" w:hAnsi="Times New Roman" w:cs="Times New Roman"/>
          <w:b/>
          <w:bCs/>
          <w:color w:val="000000"/>
        </w:rPr>
        <w:t>Programming Languages</w:t>
      </w:r>
      <w:r>
        <w:rPr>
          <w:rFonts w:ascii="Times New Roman" w:hAnsi="Times New Roman" w:cs="Times New Roman"/>
          <w:color w:val="000000"/>
        </w:rPr>
        <w:t>:  Java and R</w:t>
      </w:r>
    </w:p>
    <w:sectPr w:rsidR="00F0248E" w:rsidRPr="00C7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DC6C3" w14:textId="77777777" w:rsidR="007D1A48" w:rsidRDefault="007D1A48" w:rsidP="004D4965">
      <w:r>
        <w:separator/>
      </w:r>
    </w:p>
  </w:endnote>
  <w:endnote w:type="continuationSeparator" w:id="0">
    <w:p w14:paraId="4EE719D1" w14:textId="77777777" w:rsidR="007D1A48" w:rsidRDefault="007D1A48" w:rsidP="004D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36634" w14:textId="77777777" w:rsidR="007D1A48" w:rsidRDefault="007D1A48" w:rsidP="004D4965">
      <w:r>
        <w:separator/>
      </w:r>
    </w:p>
  </w:footnote>
  <w:footnote w:type="continuationSeparator" w:id="0">
    <w:p w14:paraId="504D49AE" w14:textId="77777777" w:rsidR="007D1A48" w:rsidRDefault="007D1A48" w:rsidP="004D4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6959"/>
    <w:multiLevelType w:val="multilevel"/>
    <w:tmpl w:val="76EA8F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1E1556"/>
    <w:multiLevelType w:val="hybridMultilevel"/>
    <w:tmpl w:val="E01E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42F5E"/>
    <w:multiLevelType w:val="hybridMultilevel"/>
    <w:tmpl w:val="5686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15705"/>
    <w:multiLevelType w:val="hybridMultilevel"/>
    <w:tmpl w:val="3A6EF908"/>
    <w:lvl w:ilvl="0" w:tplc="B15EE7B8">
      <w:start w:val="2357"/>
      <w:numFmt w:val="bullet"/>
      <w:lvlText w:val="-"/>
      <w:lvlJc w:val="left"/>
      <w:pPr>
        <w:ind w:left="130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4" w15:restartNumberingAfterBreak="0">
    <w:nsid w:val="481F1885"/>
    <w:multiLevelType w:val="hybridMultilevel"/>
    <w:tmpl w:val="97CE34C2"/>
    <w:lvl w:ilvl="0" w:tplc="CAD27FF0">
      <w:start w:val="2357"/>
      <w:numFmt w:val="bullet"/>
      <w:lvlText w:val="-"/>
      <w:lvlJc w:val="left"/>
      <w:pPr>
        <w:ind w:left="16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5" w15:restartNumberingAfterBreak="0">
    <w:nsid w:val="53CC0EBB"/>
    <w:multiLevelType w:val="hybridMultilevel"/>
    <w:tmpl w:val="52F2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F30CB"/>
    <w:multiLevelType w:val="hybridMultilevel"/>
    <w:tmpl w:val="507625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67349456">
    <w:abstractNumId w:val="0"/>
  </w:num>
  <w:num w:numId="2" w16cid:durableId="166678693">
    <w:abstractNumId w:val="1"/>
  </w:num>
  <w:num w:numId="3" w16cid:durableId="2132897991">
    <w:abstractNumId w:val="3"/>
  </w:num>
  <w:num w:numId="4" w16cid:durableId="315230594">
    <w:abstractNumId w:val="4"/>
  </w:num>
  <w:num w:numId="5" w16cid:durableId="11037300">
    <w:abstractNumId w:val="2"/>
  </w:num>
  <w:num w:numId="6" w16cid:durableId="1660963830">
    <w:abstractNumId w:val="6"/>
  </w:num>
  <w:num w:numId="7" w16cid:durableId="2610165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0D"/>
    <w:rsid w:val="002F113F"/>
    <w:rsid w:val="003C676C"/>
    <w:rsid w:val="00401718"/>
    <w:rsid w:val="004A4EBF"/>
    <w:rsid w:val="004D4965"/>
    <w:rsid w:val="004E5E71"/>
    <w:rsid w:val="006761E2"/>
    <w:rsid w:val="006D6D0D"/>
    <w:rsid w:val="007D1A48"/>
    <w:rsid w:val="00817A97"/>
    <w:rsid w:val="008B5223"/>
    <w:rsid w:val="00904522"/>
    <w:rsid w:val="009A26FE"/>
    <w:rsid w:val="00C63FCF"/>
    <w:rsid w:val="00C71956"/>
    <w:rsid w:val="00DE158B"/>
    <w:rsid w:val="00DF1D76"/>
    <w:rsid w:val="00E969FE"/>
    <w:rsid w:val="00F0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974E"/>
  <w15:chartTrackingRefBased/>
  <w15:docId w15:val="{838D8BC8-A17B-4151-A757-DADB1E81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D0D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D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D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4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965"/>
    <w:rPr>
      <w:rFonts w:ascii="Calibri" w:eastAsia="Calibri" w:hAnsi="Calibri" w:cs="Calibri"/>
      <w:kern w:val="0"/>
      <w:sz w:val="24"/>
      <w:szCs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4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965"/>
    <w:rPr>
      <w:rFonts w:ascii="Calibri" w:eastAsia="Calibri" w:hAnsi="Calibri" w:cs="Calibri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scotolico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 Escoto Licona</dc:creator>
  <cp:keywords/>
  <dc:description/>
  <cp:lastModifiedBy>Katherine N Escoto Licona</cp:lastModifiedBy>
  <cp:revision>2</cp:revision>
  <dcterms:created xsi:type="dcterms:W3CDTF">2024-04-03T22:53:00Z</dcterms:created>
  <dcterms:modified xsi:type="dcterms:W3CDTF">2024-04-03T22:53:00Z</dcterms:modified>
</cp:coreProperties>
</file>